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DDDD124" w:rsidP="6DDDD124" w:rsidRDefault="6DDDD124" w14:paraId="617B582B" w14:textId="08BBEEA5">
      <w:pPr>
        <w:rPr>
          <w:u w:val="single"/>
        </w:rPr>
      </w:pPr>
      <w:r w:rsidRPr="6DDDD124" w:rsidR="6DDDD124">
        <w:rPr>
          <w:u w:val="single"/>
        </w:rPr>
        <w:t>Program Development Plan</w:t>
      </w:r>
    </w:p>
    <w:p w:rsidR="6DDDD124" w:rsidP="6DDDD124" w:rsidRDefault="6DDDD124" w14:paraId="62231FA9" w14:textId="6E314467">
      <w:pPr>
        <w:pStyle w:val="Normal"/>
        <w:rPr>
          <w:u w:val="single"/>
        </w:rPr>
      </w:pPr>
    </w:p>
    <w:p w:rsidR="005C713F" w:rsidP="6DDDD124" w:rsidRDefault="005C713F" w14:paraId="12A06A4A" w14:textId="3DE8B5F7">
      <w:pPr/>
      <w:r w:rsidR="35FDAE6C">
        <w:rPr/>
        <w:t>Book Buying Program</w:t>
      </w:r>
      <w:r w:rsidR="35FDAE6C">
        <w:rPr/>
        <w:t>:</w:t>
      </w:r>
    </w:p>
    <w:p w:rsidR="005C713F" w:rsidP="6DDDD124" w:rsidRDefault="005C713F" w14:paraId="47BA9192" w14:textId="6B9EF64F">
      <w:pPr>
        <w:pStyle w:val="Normal"/>
      </w:pPr>
    </w:p>
    <w:p w:rsidR="005C713F" w:rsidP="6DDDD124" w:rsidRDefault="005C713F" w14:paraId="0110E2FE" w14:textId="41F206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DDDD124" w:rsidR="6DDDD124">
        <w:rPr>
          <w:u w:val="single"/>
        </w:rPr>
        <w:t>Problem Definition</w:t>
      </w:r>
      <w:r w:rsidR="6DDDD124">
        <w:rPr/>
        <w:t xml:space="preserve">: Develop a program that collects data about book purchases and calculates the average spent by a user. </w:t>
      </w:r>
    </w:p>
    <w:p w:rsidR="005C713F" w:rsidRDefault="005C713F" w14:paraId="7FE0EAC8" w14:textId="77777777"/>
    <w:p w:rsidR="005C713F" w:rsidP="00440F09" w:rsidRDefault="005C713F" w14:paraId="729C09EB" w14:textId="4E4E11AE">
      <w:pPr>
        <w:pStyle w:val="ListParagraph"/>
        <w:numPr>
          <w:ilvl w:val="0"/>
          <w:numId w:val="2"/>
        </w:numPr>
        <w:rPr/>
      </w:pPr>
      <w:r w:rsidRPr="00440F09">
        <w:rPr>
          <w:u w:val="single"/>
        </w:rPr>
        <w:t>Problem Analysis</w:t>
      </w:r>
      <w:r w:rsidRPr="72A0E52A">
        <w:rPr/>
        <w:t>:</w:t>
      </w:r>
      <w:r w:rsidRPr="72A0E52A" w:rsidR="004C4935">
        <w:rPr/>
        <w:t xml:space="preserve"> </w:t>
      </w:r>
      <w:r w:rsidR="6DDDD124">
        <w:rPr/>
        <w:t>Using numeric variables, input, loop, and calculations.</w:t>
      </w:r>
      <w:r w:rsidR="6DDDD124">
        <w:rPr/>
        <w:t xml:space="preserve"> Create i</w:t>
      </w:r>
      <w:r w:rsidR="004C4935">
        <w:rPr/>
        <w:t xml:space="preserve">nput values for the number of books and the price of each book.</w:t>
      </w:r>
      <w:ins w:author="Microsoft Office User" w:date="2018-02-06T12:05:00Z" w:id="0">
        <w:r w:rsidR="00DD19F8">
          <w:rPr/>
          <w:t xml:space="preserve"> T</w:t>
        </w:r>
      </w:ins>
      <w:r w:rsidR="72A0E52A">
        <w:rPr/>
        <w:t xml:space="preserve">hen calculate the total and average costs. Finally, print output information for the total and average.</w:t>
      </w:r>
      <w:r w:rsidR="6DDDD124">
        <w:rPr>
          <w:rFonts w:ascii="Calibri" w:hAnsi="Calibri" w:cs="Calibri"/>
          <w:sz w:val="22"/>
          <w:szCs w:val="22"/>
        </w:rPr>
        <w:t xml:space="preserve"> </w:t>
      </w:r>
    </w:p>
    <w:p w:rsidR="005C713F" w:rsidRDefault="005C713F" w14:paraId="67356D23" w14:textId="77777777"/>
    <w:p w:rsidR="005C713F" w:rsidP="00440F09" w:rsidRDefault="005C713F" w14:paraId="07A8BFCB" w14:textId="77777777">
      <w:pPr>
        <w:pStyle w:val="ListParagraph"/>
        <w:numPr>
          <w:ilvl w:val="0"/>
          <w:numId w:val="2"/>
        </w:numPr>
        <w:rPr/>
      </w:pPr>
      <w:r w:rsidRPr="6DDDD124" w:rsidR="6DDDD124">
        <w:rPr>
          <w:u w:val="single"/>
        </w:rPr>
        <w:t>Program Algorithm</w:t>
      </w:r>
      <w:r w:rsidR="6DDDD124">
        <w:rPr/>
        <w:t>:</w:t>
      </w:r>
      <w:r w:rsidR="6DDDD124">
        <w:rPr/>
        <w:t xml:space="preserve"> </w:t>
      </w:r>
    </w:p>
    <w:p w:rsidR="004C4935" w:rsidP="004C4935" w:rsidRDefault="004C4935" w14:paraId="6FD28DAF" w14:textId="0E8163DC">
      <w:pPr>
        <w:pStyle w:val="ListParagraph"/>
        <w:numPr>
          <w:ilvl w:val="0"/>
          <w:numId w:val="1"/>
        </w:numPr>
        <w:rPr/>
      </w:pPr>
      <w:r w:rsidR="06FEA271">
        <w:rPr/>
        <w:t>Initialize variables for the number of books being purchased</w:t>
      </w:r>
      <w:r w:rsidR="06FEA271">
        <w:rPr/>
        <w:t>, the price,</w:t>
      </w:r>
      <w:r w:rsidR="06FEA271">
        <w:rPr/>
        <w:t xml:space="preserve"> the total</w:t>
      </w:r>
      <w:r w:rsidR="06FEA271">
        <w:rPr/>
        <w:t>,</w:t>
      </w:r>
      <w:r w:rsidR="06FEA271">
        <w:rPr/>
        <w:t xml:space="preserve"> and </w:t>
      </w:r>
      <w:r w:rsidR="06FEA271">
        <w:rPr/>
        <w:t xml:space="preserve">the </w:t>
      </w:r>
      <w:r w:rsidR="06FEA271">
        <w:rPr/>
        <w:t>average cost.</w:t>
      </w:r>
    </w:p>
    <w:p w:rsidR="004C4935" w:rsidP="004C4935" w:rsidRDefault="004C4935" w14:paraId="7B926297" w14:textId="15BAD6E3">
      <w:pPr>
        <w:pStyle w:val="ListParagraph"/>
        <w:numPr>
          <w:ilvl w:val="0"/>
          <w:numId w:val="1"/>
        </w:numPr>
        <w:rPr/>
      </w:pPr>
      <w:r w:rsidR="6DDDD124">
        <w:rPr/>
        <w:t xml:space="preserve">Ask the user </w:t>
      </w:r>
      <w:r w:rsidR="6DDDD124">
        <w:rPr/>
        <w:t xml:space="preserve">to input </w:t>
      </w:r>
      <w:r w:rsidR="6DDDD124">
        <w:rPr/>
        <w:t>the number of books being purchased.</w:t>
      </w:r>
    </w:p>
    <w:p w:rsidR="004C4935" w:rsidP="004C4935" w:rsidRDefault="004C4935" w14:paraId="39DD29FA" w14:textId="77777777">
      <w:pPr>
        <w:pStyle w:val="ListParagraph"/>
        <w:numPr>
          <w:ilvl w:val="0"/>
          <w:numId w:val="1"/>
        </w:numPr>
      </w:pPr>
      <w:r>
        <w:t>Create a loop that collects the price of each book and accumulates the total.</w:t>
      </w:r>
    </w:p>
    <w:p w:rsidR="004C4935" w:rsidP="004C4935" w:rsidRDefault="004C4935" w14:paraId="74A01DAE" w14:textId="77777777">
      <w:pPr>
        <w:pStyle w:val="ListParagraph"/>
        <w:numPr>
          <w:ilvl w:val="0"/>
          <w:numId w:val="1"/>
        </w:numPr>
      </w:pPr>
      <w:r>
        <w:t>After the loop, calculate the average book price.</w:t>
      </w:r>
    </w:p>
    <w:p w:rsidR="004C4935" w:rsidP="004C4935" w:rsidRDefault="004C4935" w14:paraId="3D9F8F73" w14:textId="48FBA59F">
      <w:pPr>
        <w:pStyle w:val="ListParagraph"/>
        <w:numPr>
          <w:ilvl w:val="0"/>
          <w:numId w:val="1"/>
        </w:numPr>
        <w:rPr/>
      </w:pPr>
      <w:r w:rsidR="06FEA271">
        <w:rPr/>
        <w:t xml:space="preserve">Display the total and average cost using </w:t>
      </w:r>
      <w:r w:rsidR="06FEA271">
        <w:rPr/>
        <w:t xml:space="preserve">informational </w:t>
      </w:r>
      <w:r w:rsidR="06FEA271">
        <w:rPr/>
        <w:t>formatting.</w:t>
      </w:r>
    </w:p>
    <w:p w:rsidR="005C713F" w:rsidRDefault="005C713F" w14:paraId="2D4F16B4" w14:textId="77777777"/>
    <w:p w:rsidR="005C713F" w:rsidP="00440F09" w:rsidRDefault="005C713F" w14:paraId="4E26CEC2" w14:textId="77777777">
      <w:pPr>
        <w:pStyle w:val="ListParagraph"/>
        <w:numPr>
          <w:ilvl w:val="0"/>
          <w:numId w:val="2"/>
        </w:numPr>
        <w:rPr/>
      </w:pPr>
      <w:r w:rsidRPr="6DDDD124" w:rsidR="6DDDD124">
        <w:rPr>
          <w:u w:val="single"/>
        </w:rPr>
        <w:t>Program Code and Test</w:t>
      </w:r>
      <w:r w:rsidR="6DDDD124">
        <w:rPr/>
        <w:t>:</w:t>
      </w:r>
      <w:r w:rsidR="6DDDD124">
        <w:rPr/>
        <w:t xml:space="preserve"> </w:t>
      </w:r>
    </w:p>
    <w:p w:rsidR="00440F09" w:rsidP="00440F09" w:rsidRDefault="00440F09" w14:paraId="41D6BA60" w14:textId="77777777">
      <w:r>
        <w:t>#Author: Andy Chrastek</w:t>
      </w:r>
    </w:p>
    <w:p w:rsidR="00440F09" w:rsidP="00440F09" w:rsidRDefault="00440F09" w14:paraId="65B8BCCE" w14:textId="77777777">
      <w:r>
        <w:t>#Program: BookBuy.py</w:t>
      </w:r>
    </w:p>
    <w:p w:rsidR="00440F09" w:rsidP="00440F09" w:rsidRDefault="00440F09" w14:paraId="7B30130F" w14:textId="20B7E8F6">
      <w:r w:rsidR="06FEA271">
        <w:rPr/>
        <w:t xml:space="preserve">#Description: This program asks </w:t>
      </w:r>
      <w:r w:rsidR="06FEA271">
        <w:rPr/>
        <w:t xml:space="preserve">the user </w:t>
      </w:r>
      <w:r w:rsidR="06FEA271">
        <w:rPr/>
        <w:t xml:space="preserve">for </w:t>
      </w:r>
      <w:r w:rsidR="06FEA271">
        <w:rPr/>
        <w:t>the</w:t>
      </w:r>
      <w:r w:rsidR="06FEA271">
        <w:rPr/>
        <w:t xml:space="preserve"> number of books being purchased and</w:t>
      </w:r>
    </w:p>
    <w:p w:rsidR="00440F09" w:rsidP="00440F09" w:rsidRDefault="00440F09" w14:paraId="7E5819AF" w14:textId="4BEEF126">
      <w:r w:rsidR="06FEA271">
        <w:rPr/>
        <w:t xml:space="preserve">#               the </w:t>
      </w:r>
      <w:r w:rsidR="06FEA271">
        <w:rPr/>
        <w:t xml:space="preserve">price </w:t>
      </w:r>
      <w:r w:rsidR="06FEA271">
        <w:rPr/>
        <w:t>of each book</w:t>
      </w:r>
      <w:r w:rsidR="06FEA271">
        <w:rPr/>
        <w:t>.</w:t>
      </w:r>
    </w:p>
    <w:p w:rsidR="00440F09" w:rsidP="00440F09" w:rsidRDefault="00440F09" w14:paraId="14DE5CDE" w14:textId="77777777">
      <w:r>
        <w:t>#      It then displays the total cost of the books and the average book price.</w:t>
      </w:r>
    </w:p>
    <w:p w:rsidR="00440F09" w:rsidP="00440F09" w:rsidRDefault="00440F09" w14:paraId="319D61BA" w14:textId="77777777"/>
    <w:p w:rsidR="00440F09" w:rsidP="00440F09" w:rsidRDefault="00440F09" w14:paraId="7DBAF56F" w14:textId="43D41A05">
      <w:r w:rsidR="06FEA271">
        <w:rPr/>
        <w:t># Initialize variables</w:t>
      </w:r>
      <w:r w:rsidR="06FEA271">
        <w:rPr/>
        <w:t xml:space="preserve"> to the appropriate data type</w:t>
      </w:r>
    </w:p>
    <w:p w:rsidR="00440F09" w:rsidP="00440F09" w:rsidRDefault="00440F09" w14:paraId="08668D80" w14:textId="77777777">
      <w:r>
        <w:t>total     = 0</w:t>
      </w:r>
      <w:r w:rsidR="006C118A">
        <w:t>.0</w:t>
      </w:r>
    </w:p>
    <w:p w:rsidR="00440F09" w:rsidP="00440F09" w:rsidRDefault="00440F09" w14:paraId="614F29CF" w14:textId="77777777">
      <w:r>
        <w:t>average   = 0.0</w:t>
      </w:r>
    </w:p>
    <w:p w:rsidR="00440F09" w:rsidP="00440F09" w:rsidRDefault="00440F09" w14:paraId="3503E0E3" w14:textId="77777777">
      <w:r>
        <w:t>bookCount = 1</w:t>
      </w:r>
    </w:p>
    <w:p w:rsidR="00440F09" w:rsidP="00440F09" w:rsidRDefault="00440F09" w14:paraId="70D73383" w14:textId="77777777">
      <w:r>
        <w:t>books     = 0</w:t>
      </w:r>
    </w:p>
    <w:p w:rsidR="00440F09" w:rsidP="00440F09" w:rsidRDefault="00440F09" w14:paraId="0AE01AA2" w14:textId="77777777"/>
    <w:p w:rsidR="00440F09" w:rsidP="00440F09" w:rsidRDefault="00440F09" w14:paraId="526A7E02" w14:textId="77777777">
      <w:r>
        <w:t># Display a heading</w:t>
      </w:r>
    </w:p>
    <w:p w:rsidR="00440F09" w:rsidP="00440F09" w:rsidRDefault="00440F09" w14:paraId="5A7105AA" w14:textId="77777777">
      <w:r>
        <w:t>print("Andy's Book Buy program \n -------------------")</w:t>
      </w:r>
    </w:p>
    <w:p w:rsidR="00440F09" w:rsidP="00440F09" w:rsidRDefault="00440F09" w14:paraId="3CF33D06" w14:textId="77777777"/>
    <w:p w:rsidR="00440F09" w:rsidP="00440F09" w:rsidRDefault="00440F09" w14:paraId="5A78E918" w14:textId="77777777">
      <w:r>
        <w:t># Input: Ask the user for the number of books and then the cost of each</w:t>
      </w:r>
    </w:p>
    <w:p w:rsidR="00440F09" w:rsidP="00440F09" w:rsidRDefault="00440F09" w14:paraId="6B93165B" w14:textId="77777777">
      <w:r>
        <w:t>books = int(input("How many books are you buying? "))</w:t>
      </w:r>
    </w:p>
    <w:p w:rsidR="00440F09" w:rsidP="00440F09" w:rsidRDefault="00440F09" w14:paraId="04CD9CB2" w14:textId="77777777"/>
    <w:p w:rsidR="00440F09" w:rsidP="00440F09" w:rsidRDefault="00440F09" w14:paraId="5F01010D" w14:textId="77777777">
      <w:r>
        <w:t># Loop through input, process, output for each book</w:t>
      </w:r>
    </w:p>
    <w:p w:rsidR="00440F09" w:rsidP="00440F09" w:rsidRDefault="00440F09" w14:paraId="449225E4" w14:textId="77777777">
      <w:r>
        <w:t>while bookCount &lt;= books :</w:t>
      </w:r>
    </w:p>
    <w:p w:rsidR="00440F09" w:rsidP="00440F09" w:rsidRDefault="00440F09" w14:paraId="35C47152" w14:textId="22527C25">
      <w:r>
        <w:tab/>
      </w:r>
      <w:r>
        <w:t>price = float(input("Enter price of book %d</w:t>
      </w:r>
      <w:ins w:author="Microsoft Office User" w:date="2018-02-06T12:05:00Z" w:id="1">
        <w:r>
          <w:t>:</w:t>
        </w:r>
        <w:r w:rsidR="00DD19F8">
          <w:t>$</w:t>
        </w:r>
      </w:ins>
      <w:del w:author="Microsoft Office User" w:date="2018-02-06T12:05:00Z" w:id="2">
        <w:r>
          <w:delText>:</w:delText>
        </w:r>
      </w:del>
      <w:r>
        <w:t xml:space="preserve"> " % bookCount))  </w:t>
      </w:r>
    </w:p>
    <w:p w:rsidR="00440F09" w:rsidP="00440F09" w:rsidRDefault="00440F09" w14:paraId="4C3C3A4B" w14:textId="77777777">
      <w:r>
        <w:tab/>
      </w:r>
      <w:r>
        <w:t>total = total + price</w:t>
      </w:r>
    </w:p>
    <w:p w:rsidR="00440F09" w:rsidP="00440F09" w:rsidRDefault="00440F09" w14:paraId="3D95317A" w14:textId="77777777">
      <w:r>
        <w:tab/>
      </w:r>
      <w:r>
        <w:t>bookCount = bookCount + 1</w:t>
      </w:r>
    </w:p>
    <w:p w:rsidR="00440F09" w:rsidP="00440F09" w:rsidRDefault="00440F09" w14:paraId="1F97F42F" w14:textId="77777777">
      <w:r>
        <w:tab/>
      </w:r>
    </w:p>
    <w:p w:rsidR="00440F09" w:rsidP="00440F09" w:rsidRDefault="00440F09" w14:paraId="237F60E7" w14:textId="77777777">
      <w:r>
        <w:t># Calculate the average book price.</w:t>
      </w:r>
      <w:r>
        <w:tab/>
      </w:r>
    </w:p>
    <w:p w:rsidR="00440F09" w:rsidP="00440F09" w:rsidRDefault="00440F09" w14:paraId="68B54FBD" w14:textId="77777777">
      <w:r>
        <w:t>average = total / books</w:t>
      </w:r>
    </w:p>
    <w:p w:rsidR="00440F09" w:rsidP="00440F09" w:rsidRDefault="00440F09" w14:paraId="0EC0ECFD" w14:textId="77777777"/>
    <w:p w:rsidR="00440F09" w:rsidP="00440F09" w:rsidRDefault="00440F09" w14:paraId="1A506BE5" w14:textId="77777777">
      <w:r>
        <w:t># Display informational output</w:t>
      </w:r>
    </w:p>
    <w:p w:rsidR="00440F09" w:rsidP="00440F09" w:rsidRDefault="00440F09" w14:paraId="1A47FCB2" w14:textId="77777777">
      <w:r>
        <w:lastRenderedPageBreak/>
        <w:t>print("\nTogether the %d books cost $%5.2f" % (books, total))</w:t>
      </w:r>
    </w:p>
    <w:p w:rsidR="009A5BFA" w:rsidP="00440F09" w:rsidRDefault="00440F09" w14:paraId="56B5FD99" w14:textId="77777777">
      <w:r>
        <w:t>print("The average price per book is $%3.2f" % average)</w:t>
      </w:r>
    </w:p>
    <w:p w:rsidR="009A5BFA" w:rsidRDefault="009A5BFA" w14:paraId="1ECEB49F" w14:textId="77777777"/>
    <w:p w:rsidR="00440F09" w:rsidP="6DDDD124" w:rsidRDefault="00440F09" w14:paraId="7AF3E9A9" w14:textId="5197EA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DDDD124" w:rsidR="6DDDD124">
        <w:rPr>
          <w:u w:val="single"/>
        </w:rPr>
        <w:t xml:space="preserve">Program test output: </w:t>
      </w:r>
      <w:r w:rsidR="6DDDD124">
        <w:rPr/>
        <w:t xml:space="preserve"> *** TAKE A SCREEN SHOT OF THE OUTPUT IN THE SHELL ***</w:t>
      </w:r>
    </w:p>
    <w:p w:rsidRPr="006C118A" w:rsidR="006C118A" w:rsidRDefault="006C118A" w14:paraId="7A57F78B" w14:textId="77777777"/>
    <w:p w:rsidR="00440F09" w:rsidP="00440F09" w:rsidRDefault="00440F09" w14:paraId="1BC09924" w14:textId="77777777">
      <w:r>
        <w:t xml:space="preserve">RESTART: /Users - Minneapolis Community and Technical College /Python/Andy/BookBuy.py </w:t>
      </w:r>
    </w:p>
    <w:p w:rsidR="00440F09" w:rsidP="00440F09" w:rsidRDefault="00440F09" w14:paraId="46BFC77B" w14:textId="77777777"/>
    <w:p w:rsidR="00440F09" w:rsidP="00440F09" w:rsidRDefault="00440F09" w14:paraId="46548583" w14:textId="77777777">
      <w:r>
        <w:t xml:space="preserve">Andy's Book Buy program </w:t>
      </w:r>
    </w:p>
    <w:p w:rsidR="00440F09" w:rsidP="00440F09" w:rsidRDefault="00440F09" w14:paraId="3392C589" w14:textId="77777777">
      <w:r>
        <w:t xml:space="preserve"> -------------------------------</w:t>
      </w:r>
    </w:p>
    <w:p w:rsidR="00440F09" w:rsidP="00440F09" w:rsidRDefault="00440F09" w14:paraId="20B0F588" w14:textId="77777777">
      <w:r>
        <w:t>How many books are you buying? 5</w:t>
      </w:r>
    </w:p>
    <w:p w:rsidR="00440F09" w:rsidP="00440F09" w:rsidRDefault="00440F09" w14:paraId="3FC8374D" w14:textId="77777777">
      <w:r>
        <w:t>Enter price of book 1:$ 1.34</w:t>
      </w:r>
    </w:p>
    <w:p w:rsidR="00440F09" w:rsidP="00440F09" w:rsidRDefault="00440F09" w14:paraId="7EFE5717" w14:textId="77777777">
      <w:r>
        <w:t>Enter price of book 2:$ 2</w:t>
      </w:r>
    </w:p>
    <w:p w:rsidR="00440F09" w:rsidP="00440F09" w:rsidRDefault="00440F09" w14:paraId="7E60108D" w14:textId="77777777">
      <w:r>
        <w:t>Enter price of book 3:$ 90.90</w:t>
      </w:r>
    </w:p>
    <w:p w:rsidR="00440F09" w:rsidP="00440F09" w:rsidRDefault="00440F09" w14:paraId="4667F386" w14:textId="77777777">
      <w:r>
        <w:t>Enter price of book 4:$ 5</w:t>
      </w:r>
    </w:p>
    <w:p w:rsidR="00440F09" w:rsidP="00440F09" w:rsidRDefault="00440F09" w14:paraId="1CF630BA" w14:textId="77777777">
      <w:r>
        <w:t>Enter price of book 5:$ 10</w:t>
      </w:r>
    </w:p>
    <w:p w:rsidR="00440F09" w:rsidP="00440F09" w:rsidRDefault="00440F09" w14:paraId="2BB80944" w14:textId="77777777"/>
    <w:p w:rsidR="00440F09" w:rsidP="00440F09" w:rsidRDefault="00440F09" w14:paraId="4E484A4C" w14:textId="77777777">
      <w:r>
        <w:t>Together the 5 books cost $109.24</w:t>
      </w:r>
    </w:p>
    <w:p w:rsidR="00440F09" w:rsidP="00440F09" w:rsidRDefault="00440F09" w14:paraId="17C8ABAB" w14:textId="55A7A2F8">
      <w:r w:rsidR="502D1997">
        <w:rPr/>
        <w:t>The average price per book is $21.85</w:t>
      </w:r>
    </w:p>
    <w:p w:rsidR="00F8C234" w:rsidP="00F8C234" w:rsidRDefault="00F8C234" w14:paraId="711360B7" w14:textId="40666EC1">
      <w:pPr>
        <w:pStyle w:val="Normal"/>
        <w:ind w:firstLine="720"/>
      </w:pPr>
    </w:p>
    <w:p w:rsidR="00F8C234" w:rsidP="00F8C234" w:rsidRDefault="00F8C234" w14:paraId="4B356EB4" w14:textId="1757C2F8">
      <w:pPr>
        <w:pStyle w:val="ListParagraph"/>
        <w:numPr>
          <w:ilvl w:val="0"/>
          <w:numId w:val="2"/>
        </w:numPr>
        <w:rPr/>
      </w:pPr>
      <w:r w:rsidRPr="502D1997" w:rsidR="502D1997">
        <w:rPr>
          <w:u w:val="single"/>
        </w:rPr>
        <w:t>Maintenance</w:t>
      </w:r>
      <w:r w:rsidR="502D1997">
        <w:rPr/>
        <w:t>:</w:t>
      </w:r>
      <w:r w:rsidR="502D1997">
        <w:rPr/>
        <w:t xml:space="preserve"> </w:t>
      </w:r>
      <w:r w:rsidRPr="502D1997" w:rsidR="502D1997">
        <w:rPr>
          <w:rFonts w:ascii="Calibri" w:hAnsi="Calibri" w:cs="Calibri"/>
          <w:sz w:val="22"/>
          <w:szCs w:val="22"/>
        </w:rPr>
        <w:t xml:space="preserve">this phase of the program life cycle is where bugs are </w:t>
      </w:r>
      <w:r w:rsidRPr="502D1997" w:rsidR="502D1997">
        <w:rPr>
          <w:rFonts w:ascii="Calibri" w:hAnsi="Calibri" w:cs="Calibri"/>
          <w:sz w:val="22"/>
          <w:szCs w:val="22"/>
        </w:rPr>
        <w:t>listed, before being fixed. Also</w:t>
      </w:r>
      <w:r w:rsidRPr="502D1997" w:rsidR="502D1997">
        <w:rPr>
          <w:rFonts w:ascii="Calibri" w:hAnsi="Calibri" w:cs="Calibri"/>
          <w:sz w:val="22"/>
          <w:szCs w:val="22"/>
        </w:rPr>
        <w:t>,</w:t>
      </w:r>
      <w:r w:rsidRPr="502D1997" w:rsidR="502D1997">
        <w:rPr>
          <w:rFonts w:ascii="Calibri" w:hAnsi="Calibri" w:cs="Calibri"/>
          <w:sz w:val="22"/>
          <w:szCs w:val="22"/>
        </w:rPr>
        <w:t xml:space="preserve"> </w:t>
      </w:r>
      <w:r w:rsidRPr="502D1997" w:rsidR="502D1997">
        <w:rPr>
          <w:rFonts w:ascii="Calibri" w:hAnsi="Calibri" w:cs="Calibri"/>
          <w:sz w:val="22"/>
          <w:szCs w:val="22"/>
        </w:rPr>
        <w:t>the programmer can list changes to make the code better in some way. Also</w:t>
      </w:r>
      <w:r w:rsidRPr="502D1997" w:rsidR="502D1997">
        <w:rPr>
          <w:rFonts w:ascii="Calibri" w:hAnsi="Calibri" w:cs="Calibri"/>
          <w:sz w:val="22"/>
          <w:szCs w:val="22"/>
        </w:rPr>
        <w:t>,</w:t>
      </w:r>
      <w:r w:rsidRPr="502D1997" w:rsidR="502D1997">
        <w:rPr>
          <w:rFonts w:ascii="Calibri" w:hAnsi="Calibri" w:cs="Calibri"/>
          <w:sz w:val="22"/>
          <w:szCs w:val="22"/>
        </w:rPr>
        <w:t xml:space="preserve"> enhancements </w:t>
      </w:r>
      <w:r w:rsidRPr="502D1997" w:rsidR="502D1997">
        <w:rPr>
          <w:rFonts w:ascii="Calibri" w:hAnsi="Calibri" w:cs="Calibri"/>
          <w:sz w:val="22"/>
          <w:szCs w:val="22"/>
        </w:rPr>
        <w:t>may be requested by the user and listed here for review.</w:t>
      </w:r>
    </w:p>
    <w:p w:rsidR="00F8C234" w:rsidP="502D1997" w:rsidRDefault="00F8C234" w14:paraId="51644667">
      <w:pPr>
        <w:ind w:firstLine="0"/>
      </w:pPr>
      <w:r w:rsidR="502D1997">
        <w:rPr/>
        <w:t>This p</w:t>
      </w:r>
      <w:r w:rsidR="502D1997">
        <w:rPr/>
        <w:t>rogram</w:t>
      </w:r>
      <w:r w:rsidR="502D1997">
        <w:rPr/>
        <w:t xml:space="preserve"> works as requested.</w:t>
      </w:r>
    </w:p>
    <w:p w:rsidR="00F8C234" w:rsidRDefault="00F8C234" w14:paraId="63303B71" w14:textId="1B939F8C">
      <w:r w:rsidR="00F8C234">
        <w:rPr/>
        <w:t xml:space="preserve">Program Code </w:t>
      </w:r>
      <w:r w:rsidR="00F8C234">
        <w:rPr/>
        <w:t>ToDo list:</w:t>
      </w:r>
    </w:p>
    <w:p w:rsidR="00F8C234" w:rsidP="00F8C234" w:rsidRDefault="00F8C234" w14:paraId="716A1B4F">
      <w:pPr>
        <w:ind w:firstLine="720"/>
      </w:pPr>
      <w:r w:rsidR="00F8C234">
        <w:rPr/>
        <w:t>Change total to totalCost</w:t>
      </w:r>
    </w:p>
    <w:p w:rsidR="00F8C234" w:rsidP="00F8C234" w:rsidRDefault="00F8C234" w14:paraId="716BBA90" w14:textId="18187844">
      <w:pPr>
        <w:ind w:firstLine="720"/>
      </w:pPr>
      <w:r w:rsidR="00F8C234">
        <w:rPr/>
        <w:t xml:space="preserve">Change </w:t>
      </w:r>
      <w:r w:rsidR="00F8C234">
        <w:rPr/>
        <w:t>aver</w:t>
      </w:r>
      <w:r w:rsidR="00F8C234">
        <w:rPr/>
        <w:t>a</w:t>
      </w:r>
      <w:r w:rsidR="00F8C234">
        <w:rPr/>
        <w:t>ge</w:t>
      </w:r>
      <w:r w:rsidR="00F8C234">
        <w:rPr/>
        <w:t xml:space="preserve"> to </w:t>
      </w:r>
      <w:r w:rsidR="00F8C234">
        <w:rPr/>
        <w:t>averageBookPrice</w:t>
      </w:r>
    </w:p>
    <w:p w:rsidR="00F8C234" w:rsidP="00F8C234" w:rsidRDefault="00F8C234" w14:paraId="4E7F425C" w14:textId="6AC25C92">
      <w:pPr>
        <w:pStyle w:val="Normal"/>
        <w:ind w:firstLine="720"/>
      </w:pPr>
    </w:p>
    <w:sectPr w:rsidR="007B5865" w:rsidSect="00DA69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A5BB6"/>
    <w:multiLevelType w:val="hybridMultilevel"/>
    <w:tmpl w:val="28F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CF3710"/>
    <w:multiLevelType w:val="hybridMultilevel"/>
    <w:tmpl w:val="06BE0BFC"/>
    <w:lvl w:ilvl="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3F"/>
    <w:rsid w:val="00387783"/>
    <w:rsid w:val="0038784B"/>
    <w:rsid w:val="003C5AC3"/>
    <w:rsid w:val="00440F09"/>
    <w:rsid w:val="004C4935"/>
    <w:rsid w:val="00551FD2"/>
    <w:rsid w:val="005C713F"/>
    <w:rsid w:val="006C118A"/>
    <w:rsid w:val="007B5865"/>
    <w:rsid w:val="008D10EE"/>
    <w:rsid w:val="009A5BFA"/>
    <w:rsid w:val="00DA69F2"/>
    <w:rsid w:val="00DD19F8"/>
    <w:rsid w:val="00E701FF"/>
    <w:rsid w:val="00E9024C"/>
    <w:rsid w:val="00F52A8B"/>
    <w:rsid w:val="00F8C234"/>
    <w:rsid w:val="06FEA271"/>
    <w:rsid w:val="2FA68243"/>
    <w:rsid w:val="35FDAE6C"/>
    <w:rsid w:val="502D1997"/>
    <w:rsid w:val="6DDDD124"/>
    <w:rsid w:val="72A0E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2A21"/>
  <w15:chartTrackingRefBased/>
  <w15:docId w15:val="{324230F5-DA4E-0D44-B4E1-6DA260B238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Chrastek, Andy</lastModifiedBy>
  <revision>13</revision>
  <dcterms:created xsi:type="dcterms:W3CDTF">2018-02-03T18:07:00.0000000Z</dcterms:created>
  <dcterms:modified xsi:type="dcterms:W3CDTF">2019-09-22T18:29:31.1302176Z</dcterms:modified>
</coreProperties>
</file>